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CF" w:rsidRDefault="000037BC">
      <w:pPr>
        <w:rPr>
          <w:rFonts w:hint="eastAsia"/>
        </w:rPr>
      </w:pPr>
      <w:r>
        <w:t>同学你好：</w:t>
      </w:r>
    </w:p>
    <w:p w:rsidR="000037BC" w:rsidRDefault="000037BC">
      <w:pPr>
        <w:rPr>
          <w:rFonts w:hint="eastAsia"/>
        </w:rPr>
      </w:pPr>
      <w:r>
        <w:rPr>
          <w:rFonts w:hint="eastAsia"/>
        </w:rPr>
        <w:t>欢迎</w:t>
      </w:r>
      <w:commentRangeStart w:id="0"/>
      <w:r>
        <w:rPr>
          <w:rFonts w:hint="eastAsia"/>
        </w:rPr>
        <w:t>你来</w:t>
      </w:r>
      <w:commentRangeEnd w:id="0"/>
      <w:r w:rsidR="00C85DD1">
        <w:rPr>
          <w:rStyle w:val="a3"/>
        </w:rPr>
        <w:commentReference w:id="0"/>
      </w:r>
      <w:r w:rsidR="00C85DD1">
        <w:rPr>
          <w:rFonts w:hint="eastAsia"/>
        </w:rPr>
        <w:t>参加</w:t>
      </w:r>
      <w:del w:id="1" w:author="^" w:date="2023-05-30T16:27:00Z">
        <w:r w:rsidR="00C85DD1" w:rsidDel="00C85DD1">
          <w:rPr>
            <w:rFonts w:hint="eastAsia"/>
          </w:rPr>
          <w:delText>专升本</w:delText>
        </w:r>
      </w:del>
      <w:r>
        <w:rPr>
          <w:rFonts w:hint="eastAsia"/>
        </w:rPr>
        <w:t>考试</w:t>
      </w:r>
      <w:r>
        <w:rPr>
          <w:rFonts w:hint="eastAsia"/>
        </w:rPr>
        <w:t>~</w:t>
      </w:r>
    </w:p>
    <w:p w:rsidR="00C85DD1" w:rsidRPr="00C85DD1" w:rsidRDefault="00C85DD1">
      <w:pPr>
        <w:rPr>
          <w:rFonts w:hint="eastAsia"/>
          <w:color w:val="FF0000"/>
        </w:rPr>
      </w:pPr>
      <w:r w:rsidRPr="00C85DD1">
        <w:rPr>
          <w:color w:val="FF0000"/>
        </w:rPr>
        <w:t>F</w:t>
      </w:r>
      <w:r w:rsidRPr="00C85DD1">
        <w:rPr>
          <w:rFonts w:hint="eastAsia"/>
          <w:color w:val="FF0000"/>
        </w:rPr>
        <w:t>e</w:t>
      </w:r>
      <w:bookmarkStart w:id="2" w:name="_GoBack"/>
      <w:bookmarkEnd w:id="2"/>
    </w:p>
    <w:p w:rsidR="00C85DD1" w:rsidRDefault="00C85DD1">
      <w:pPr>
        <w:rPr>
          <w:ins w:id="3" w:author="^" w:date="2023-05-30T16:26:00Z"/>
          <w:rFonts w:hint="eastAsia"/>
        </w:rPr>
      </w:pPr>
      <w:r>
        <w:t>F</w:t>
      </w:r>
      <w:r>
        <w:rPr>
          <w:rFonts w:hint="eastAsia"/>
        </w:rPr>
        <w:t>ew</w:t>
      </w:r>
    </w:p>
    <w:p w:rsidR="00C85DD1" w:rsidRDefault="00C85DD1">
      <w:pPr>
        <w:rPr>
          <w:ins w:id="4" w:author="^" w:date="2023-05-30T16:26:00Z"/>
          <w:rFonts w:hint="eastAsia"/>
        </w:rPr>
      </w:pPr>
      <w:proofErr w:type="spellStart"/>
      <w:ins w:id="5" w:author="^" w:date="2023-05-30T16:26:00Z">
        <w:r>
          <w:t>D</w:t>
        </w:r>
        <w:r>
          <w:rPr>
            <w:rFonts w:hint="eastAsia"/>
          </w:rPr>
          <w:t>fgb</w:t>
        </w:r>
        <w:proofErr w:type="spellEnd"/>
      </w:ins>
    </w:p>
    <w:p w:rsidR="00C85DD1" w:rsidRDefault="00C85DD1">
      <w:pPr>
        <w:rPr>
          <w:ins w:id="6" w:author="^" w:date="2023-05-30T16:26:00Z"/>
          <w:rFonts w:hint="eastAsia"/>
        </w:rPr>
      </w:pPr>
      <w:proofErr w:type="spellStart"/>
      <w:ins w:id="7" w:author="^" w:date="2023-05-30T16:26:00Z">
        <w:r>
          <w:t>H</w:t>
        </w:r>
        <w:r>
          <w:rPr>
            <w:rFonts w:hint="eastAsia"/>
          </w:rPr>
          <w:t>f</w:t>
        </w:r>
        <w:proofErr w:type="spellEnd"/>
      </w:ins>
    </w:p>
    <w:p w:rsidR="00C85DD1" w:rsidRDefault="00C85DD1">
      <w:pPr>
        <w:rPr>
          <w:ins w:id="8" w:author="^" w:date="2023-05-30T16:26:00Z"/>
          <w:rFonts w:hint="eastAsia"/>
        </w:rPr>
      </w:pPr>
      <w:proofErr w:type="spellStart"/>
      <w:ins w:id="9" w:author="^" w:date="2023-05-30T16:26:00Z">
        <w:r>
          <w:t>G</w:t>
        </w:r>
        <w:r>
          <w:rPr>
            <w:rFonts w:hint="eastAsia"/>
          </w:rPr>
          <w:t>hdf</w:t>
        </w:r>
        <w:proofErr w:type="spellEnd"/>
      </w:ins>
    </w:p>
    <w:p w:rsidR="00C85DD1" w:rsidRPr="00DF2209" w:rsidRDefault="00C85DD1" w:rsidP="00DF2209">
      <w:pPr>
        <w:rPr>
          <w:i/>
          <w:color w:val="FF0000"/>
        </w:rPr>
      </w:pPr>
      <w:proofErr w:type="spellStart"/>
      <w:proofErr w:type="gramStart"/>
      <w:ins w:id="10" w:author="^" w:date="2023-05-30T16:26:00Z">
        <w:r>
          <w:rPr>
            <w:rFonts w:hint="eastAsia"/>
          </w:rPr>
          <w:t>nh</w:t>
        </w:r>
      </w:ins>
      <w:proofErr w:type="spellEnd"/>
      <w:proofErr w:type="gramEnd"/>
    </w:p>
    <w:sectPr w:rsidR="00C85DD1" w:rsidRPr="00DF2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^" w:date="2023-05-30T16:23:00Z" w:initials="^">
    <w:p w:rsidR="00C85DD1" w:rsidRDefault="00C85DD1">
      <w:pPr>
        <w:pStyle w:val="a4"/>
      </w:pPr>
      <w:r>
        <w:rPr>
          <w:rStyle w:val="a3"/>
        </w:rPr>
        <w:annotationRef/>
      </w:r>
      <w:r>
        <w:rPr>
          <w:rStyle w:val="a3"/>
          <w:rFonts w:hint="eastAsia"/>
        </w:rPr>
        <w:t>多余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mailMerge>
    <w:mainDocumentType w:val="formLetters"/>
    <w:linkToQuery/>
    <w:dataType w:val="textFile"/>
    <w:connectString w:val=""/>
    <w:query w:val="SELECT * FROM C:\Users\^\Documents\aaa\markdowm笔记\升本\计算机操作\word\3.文件合并数据源.docx"/>
    <w:activeRecord w:val="0"/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BC"/>
    <w:rsid w:val="000037BC"/>
    <w:rsid w:val="00451164"/>
    <w:rsid w:val="00A137CF"/>
    <w:rsid w:val="00C85DD1"/>
    <w:rsid w:val="00DF2209"/>
    <w:rsid w:val="00F8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85DD1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85DD1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85DD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85DD1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85DD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85D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5D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85DD1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85DD1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85DD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85DD1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85DD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85D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5D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^</dc:creator>
  <cp:lastModifiedBy>^</cp:lastModifiedBy>
  <cp:revision>2</cp:revision>
  <dcterms:created xsi:type="dcterms:W3CDTF">2023-05-30T08:00:00Z</dcterms:created>
  <dcterms:modified xsi:type="dcterms:W3CDTF">2023-05-30T08:54:00Z</dcterms:modified>
</cp:coreProperties>
</file>